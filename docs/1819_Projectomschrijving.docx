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FEF9" w14:textId="19EF08F9" w:rsidR="000772E4" w:rsidRPr="00392B0C" w:rsidRDefault="00F63302" w:rsidP="0A7C209F">
      <w:pPr>
        <w:pStyle w:val="Titelvoorblad"/>
        <w:rPr>
          <w:color w:val="auto"/>
          <w:lang w:val="nl-BE"/>
        </w:rPr>
      </w:pPr>
      <w:bookmarkStart w:id="0" w:name="_Toc505019423"/>
      <w:bookmarkStart w:id="1" w:name="_GoBack"/>
      <w:bookmarkEnd w:id="1"/>
      <w:r>
        <w:rPr>
          <w:color w:val="auto"/>
          <w:lang w:val="nl-BE"/>
        </w:rPr>
        <w:t>Opdrachtomschrijving</w:t>
      </w:r>
      <w:bookmarkEnd w:id="0"/>
    </w:p>
    <w:p w14:paraId="310F7DC2" w14:textId="77777777" w:rsidR="00F63302" w:rsidRPr="00392B0C" w:rsidRDefault="00F63302" w:rsidP="00BA2D84">
      <w:pPr>
        <w:pStyle w:val="Titelvoorblad"/>
        <w:rPr>
          <w:color w:val="auto"/>
          <w:lang w:val="nl-BE"/>
        </w:rPr>
      </w:pPr>
    </w:p>
    <w:p w14:paraId="35964A5C" w14:textId="77777777" w:rsidR="00894417" w:rsidRPr="00392B0C" w:rsidRDefault="0A7C209F" w:rsidP="0A7C209F">
      <w:pPr>
        <w:pStyle w:val="Voorblad"/>
        <w:rPr>
          <w:i w:val="0"/>
          <w:lang w:val="nl-BE"/>
        </w:rPr>
      </w:pPr>
      <w:r w:rsidRPr="00392B0C">
        <w:rPr>
          <w:i w:val="0"/>
          <w:lang w:val="nl-BE"/>
        </w:rPr>
        <w:t>[projectnaam]</w:t>
      </w:r>
    </w:p>
    <w:p w14:paraId="30590A69" w14:textId="77777777" w:rsidR="00894417" w:rsidRPr="00392B0C" w:rsidRDefault="00894417" w:rsidP="00BA2D84">
      <w:pPr>
        <w:pStyle w:val="Titelvoorblad"/>
        <w:rPr>
          <w:color w:val="auto"/>
          <w:lang w:val="nl-BE"/>
        </w:rPr>
      </w:pPr>
    </w:p>
    <w:p w14:paraId="2CDAFD69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02E2F005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108B567A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6160FB13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2DA8FE32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661F6415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3B4F75FB" w14:textId="16BBB07F" w:rsidR="000772E4" w:rsidRPr="00595032" w:rsidRDefault="0A7C209F" w:rsidP="0A7C209F">
      <w:pPr>
        <w:rPr>
          <w:rFonts w:ascii="Arial Black" w:hAnsi="Arial Black" w:cs="Arial"/>
          <w:noProof/>
          <w:lang w:val="nl-BE" w:eastAsia="nl-BE"/>
        </w:rPr>
      </w:pPr>
      <w:r w:rsidRPr="00595032">
        <w:rPr>
          <w:rFonts w:ascii="Arial Black" w:hAnsi="Arial Black" w:cs="Arial"/>
          <w:noProof/>
          <w:lang w:val="nl-BE" w:eastAsia="nl-BE"/>
        </w:rPr>
        <w:t xml:space="preserve">Bachelor </w:t>
      </w:r>
      <w:r w:rsidR="00595032" w:rsidRPr="00595032">
        <w:rPr>
          <w:rFonts w:ascii="Arial Black" w:hAnsi="Arial Black" w:cs="Arial"/>
          <w:noProof/>
          <w:lang w:val="nl-BE" w:eastAsia="nl-BE"/>
        </w:rPr>
        <w:t>Elektronica-ICT</w:t>
      </w:r>
    </w:p>
    <w:p w14:paraId="4E84FDCE" w14:textId="3814418F" w:rsidR="0A7C209F" w:rsidRPr="00595032" w:rsidRDefault="0A7C209F" w:rsidP="0A7C209F">
      <w:pPr>
        <w:rPr>
          <w:rFonts w:ascii="Arial Black" w:hAnsi="Arial Black" w:cs="Arial"/>
          <w:noProof/>
          <w:lang w:val="nl-BE" w:eastAsia="nl-BE"/>
        </w:rPr>
      </w:pPr>
    </w:p>
    <w:p w14:paraId="4F8DAD78" w14:textId="77777777" w:rsidR="000772E4" w:rsidRPr="00595032" w:rsidRDefault="000772E4" w:rsidP="000772E4">
      <w:pPr>
        <w:spacing w:line="280" w:lineRule="exact"/>
        <w:rPr>
          <w:rStyle w:val="Zwaar"/>
          <w:position w:val="6"/>
          <w:lang w:val="nl-BE"/>
        </w:rPr>
      </w:pPr>
    </w:p>
    <w:p w14:paraId="6D770941" w14:textId="09571738" w:rsidR="000772E4" w:rsidRPr="000772E4" w:rsidRDefault="000772E4" w:rsidP="0A7C209F">
      <w:pPr>
        <w:spacing w:line="280" w:lineRule="exact"/>
        <w:rPr>
          <w:rStyle w:val="Zwaar"/>
        </w:rPr>
      </w:pPr>
      <w:r w:rsidRPr="000772E4">
        <w:rPr>
          <w:rStyle w:val="Zwaar"/>
          <w:position w:val="6"/>
        </w:rPr>
        <w:t xml:space="preserve">academiejaar </w:t>
      </w:r>
      <w:r w:rsidR="00F22DB1">
        <w:rPr>
          <w:rStyle w:val="Zwaar"/>
          <w:position w:val="6"/>
        </w:rPr>
        <w:t>2018-2019</w:t>
      </w:r>
    </w:p>
    <w:p w14:paraId="59F478DA" w14:textId="77777777" w:rsidR="000772E4" w:rsidRPr="000772E4" w:rsidRDefault="000772E4" w:rsidP="0A7C209F">
      <w:pPr>
        <w:spacing w:line="280" w:lineRule="exact"/>
        <w:rPr>
          <w:rStyle w:val="Zwaar"/>
          <w:rFonts w:cs="Arial"/>
        </w:rPr>
      </w:pPr>
      <w:r>
        <w:rPr>
          <w:rStyle w:val="Zwaar"/>
          <w:position w:val="6"/>
        </w:rPr>
        <w:t>jaar 3 semester 1-2</w:t>
      </w:r>
    </w:p>
    <w:p w14:paraId="6AB602C8" w14:textId="77777777" w:rsidR="000772E4" w:rsidRPr="000772E4" w:rsidRDefault="000772E4" w:rsidP="000772E4">
      <w:pPr>
        <w:spacing w:line="280" w:lineRule="exact"/>
        <w:rPr>
          <w:rStyle w:val="Zwaar"/>
          <w:rFonts w:cs="Arial"/>
          <w:position w:val="6"/>
        </w:rPr>
      </w:pPr>
    </w:p>
    <w:bookmarkStart w:id="2" w:name="naam"/>
    <w:bookmarkStart w:id="3" w:name="mail"/>
    <w:p w14:paraId="746456D4" w14:textId="6BB9B475" w:rsidR="000772E4" w:rsidRDefault="001730C1" w:rsidP="000772E4">
      <w:pPr>
        <w:spacing w:line="280" w:lineRule="exact"/>
        <w:rPr>
          <w:rStyle w:val="Zwaar"/>
          <w:rFonts w:cs="Arial"/>
          <w:b w:val="0"/>
          <w:position w:val="6"/>
        </w:rPr>
      </w:pPr>
      <w:r w:rsidRPr="000772E4">
        <w:rPr>
          <w:rStyle w:val="Zwaar"/>
          <w:rFonts w:cs="Arial"/>
          <w:b w:val="0"/>
          <w:position w:val="6"/>
        </w:rPr>
        <w:fldChar w:fldCharType="begin">
          <w:ffData>
            <w:name w:val="naam"/>
            <w:enabled/>
            <w:calcOnExit w:val="0"/>
            <w:textInput>
              <w:default w:val="Voornaam Naam"/>
            </w:textInput>
          </w:ffData>
        </w:fldChar>
      </w:r>
      <w:r w:rsidR="000772E4" w:rsidRPr="000772E4">
        <w:rPr>
          <w:rStyle w:val="Zwaar"/>
          <w:rFonts w:cs="Arial"/>
          <w:b w:val="0"/>
          <w:position w:val="6"/>
        </w:rPr>
        <w:instrText xml:space="preserve"> FORMTEXT </w:instrText>
      </w:r>
      <w:r w:rsidRPr="000772E4">
        <w:rPr>
          <w:rStyle w:val="Zwaar"/>
          <w:rFonts w:cs="Arial"/>
          <w:b w:val="0"/>
          <w:position w:val="6"/>
        </w:rPr>
      </w:r>
      <w:r w:rsidRPr="000772E4">
        <w:rPr>
          <w:rStyle w:val="Zwaar"/>
          <w:rFonts w:cs="Arial"/>
          <w:b w:val="0"/>
          <w:position w:val="6"/>
        </w:rPr>
        <w:fldChar w:fldCharType="separate"/>
      </w:r>
      <w:r w:rsidR="000772E4" w:rsidRPr="000772E4">
        <w:rPr>
          <w:rStyle w:val="Zwaar"/>
          <w:rFonts w:cs="Arial"/>
          <w:b w:val="0"/>
          <w:noProof/>
          <w:position w:val="6"/>
        </w:rPr>
        <w:t>Voornaam Naam</w:t>
      </w:r>
      <w:r w:rsidRPr="000772E4">
        <w:rPr>
          <w:rStyle w:val="Zwaar"/>
          <w:rFonts w:cs="Arial"/>
          <w:b w:val="0"/>
          <w:position w:val="6"/>
        </w:rPr>
        <w:fldChar w:fldCharType="end"/>
      </w:r>
      <w:bookmarkEnd w:id="2"/>
    </w:p>
    <w:p w14:paraId="4E4CD075" w14:textId="2D3F9781" w:rsidR="00947CAE" w:rsidRDefault="00947CAE" w:rsidP="000772E4">
      <w:pPr>
        <w:spacing w:line="280" w:lineRule="exact"/>
        <w:rPr>
          <w:rStyle w:val="Zwaar"/>
          <w:b w:val="0"/>
          <w:position w:val="6"/>
        </w:rPr>
      </w:pPr>
    </w:p>
    <w:p w14:paraId="7BA3FF5C" w14:textId="102ED023" w:rsidR="00947CAE" w:rsidRDefault="00947CAE" w:rsidP="000772E4">
      <w:pPr>
        <w:spacing w:line="280" w:lineRule="exact"/>
        <w:rPr>
          <w:rStyle w:val="Zwaar"/>
          <w:b w:val="0"/>
          <w:position w:val="6"/>
        </w:rPr>
      </w:pPr>
    </w:p>
    <w:p w14:paraId="6EF38DBA" w14:textId="54F04DC8" w:rsidR="00947CAE" w:rsidRDefault="00947CAE" w:rsidP="000772E4">
      <w:pPr>
        <w:spacing w:line="280" w:lineRule="exact"/>
        <w:rPr>
          <w:rStyle w:val="Zwaar"/>
          <w:b w:val="0"/>
          <w:position w:val="6"/>
        </w:rPr>
      </w:pPr>
    </w:p>
    <w:p w14:paraId="21E4DE87" w14:textId="77777777" w:rsidR="00947CAE" w:rsidRPr="000772E4" w:rsidRDefault="00947CAE" w:rsidP="000772E4">
      <w:pPr>
        <w:spacing w:line="280" w:lineRule="exact"/>
        <w:rPr>
          <w:rStyle w:val="Zwaar"/>
          <w:b w:val="0"/>
          <w:position w:val="6"/>
        </w:rPr>
      </w:pPr>
    </w:p>
    <w:bookmarkEnd w:id="3"/>
    <w:p w14:paraId="6B7AD966" w14:textId="77777777" w:rsidR="00945BAD" w:rsidRPr="00B73550" w:rsidRDefault="00394DD2" w:rsidP="00B73550">
      <w:pPr>
        <w:spacing w:line="280" w:lineRule="exact"/>
        <w:rPr>
          <w:ins w:id="4" w:author="Marc Smets"/>
          <w:rStyle w:val="Zwaar"/>
          <w:position w:val="6"/>
        </w:rPr>
      </w:pPr>
      <w:ins w:id="5" w:author="Marc Smets">
        <w:r w:rsidRPr="00B73550">
          <w:rPr>
            <w:rStyle w:val="Zwaar"/>
            <w:position w:val="6"/>
          </w:rPr>
          <w:t>Handtekening vertegenwoordige</w:t>
        </w:r>
        <w:r w:rsidR="00945BAD" w:rsidRPr="00B73550">
          <w:rPr>
            <w:rStyle w:val="Zwaar"/>
            <w:position w:val="6"/>
          </w:rPr>
          <w:t>r van het bedrijf</w:t>
        </w:r>
      </w:ins>
    </w:p>
    <w:p w14:paraId="22474E09" w14:textId="22999D47" w:rsidR="00945BAD" w:rsidRDefault="00945BAD" w:rsidP="00B73550">
      <w:pPr>
        <w:spacing w:line="280" w:lineRule="exact"/>
        <w:rPr>
          <w:rStyle w:val="Zwaar"/>
          <w:position w:val="6"/>
        </w:rPr>
      </w:pPr>
    </w:p>
    <w:p w14:paraId="7A337372" w14:textId="22E0E7A2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2922F836" w14:textId="3D98F899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3085DC46" w14:textId="1A604957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7AEA5542" w14:textId="77777777" w:rsidR="00B73550" w:rsidRPr="00B73550" w:rsidRDefault="00B73550" w:rsidP="00B73550">
      <w:pPr>
        <w:spacing w:line="280" w:lineRule="exact"/>
        <w:rPr>
          <w:ins w:id="6" w:author="Marc Smets"/>
          <w:rStyle w:val="Zwaar"/>
          <w:position w:val="6"/>
        </w:rPr>
      </w:pPr>
    </w:p>
    <w:p w14:paraId="487B0A15" w14:textId="0AD5D032" w:rsidR="00945BAD" w:rsidRDefault="00945BAD" w:rsidP="00B73550">
      <w:pPr>
        <w:spacing w:line="280" w:lineRule="exact"/>
        <w:rPr>
          <w:rStyle w:val="Zwaar"/>
          <w:position w:val="6"/>
        </w:rPr>
      </w:pPr>
    </w:p>
    <w:p w14:paraId="47A0D486" w14:textId="3FF2B59D" w:rsidR="00B73550" w:rsidRDefault="00B73550" w:rsidP="00B73550">
      <w:pPr>
        <w:spacing w:line="280" w:lineRule="exact"/>
        <w:rPr>
          <w:rStyle w:val="Zwaar"/>
          <w:position w:val="6"/>
        </w:rPr>
      </w:pPr>
      <w:r>
        <w:rPr>
          <w:rStyle w:val="Zwaar"/>
          <w:position w:val="6"/>
        </w:rPr>
        <w:t>Handtekening student</w:t>
      </w:r>
    </w:p>
    <w:p w14:paraId="5D2E1E47" w14:textId="4D4C6641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06FBAB00" w14:textId="7FDBDB3D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3076B4DD" w14:textId="550545F2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46592F94" w14:textId="6683125C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4D644C35" w14:textId="1BCC5F9A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0A7C6254" w14:textId="60D4D9A6" w:rsidR="00B73550" w:rsidRDefault="00B73550" w:rsidP="00B73550">
      <w:pPr>
        <w:spacing w:line="280" w:lineRule="exact"/>
        <w:rPr>
          <w:rStyle w:val="Zwaar"/>
          <w:position w:val="6"/>
        </w:rPr>
      </w:pPr>
    </w:p>
    <w:p w14:paraId="60AEAACA" w14:textId="3BF37E10" w:rsidR="00B73550" w:rsidRPr="00B73550" w:rsidRDefault="00B73550" w:rsidP="00B73550">
      <w:pPr>
        <w:spacing w:line="280" w:lineRule="exact"/>
        <w:rPr>
          <w:ins w:id="7" w:author="Marc Smets"/>
          <w:rStyle w:val="Zwaar"/>
          <w:position w:val="6"/>
        </w:rPr>
      </w:pPr>
      <w:r>
        <w:rPr>
          <w:rStyle w:val="Zwaar"/>
          <w:position w:val="6"/>
        </w:rPr>
        <w:t>Handtekening stagebegeleider</w:t>
      </w:r>
    </w:p>
    <w:p w14:paraId="5051B248" w14:textId="77777777" w:rsidR="000772E4" w:rsidRDefault="000772E4" w:rsidP="00894417">
      <w:pPr>
        <w:spacing w:after="200" w:line="276" w:lineRule="auto"/>
      </w:pPr>
      <w:r>
        <w:br w:type="page"/>
      </w:r>
    </w:p>
    <w:p w14:paraId="35D4ADD8" w14:textId="21A711CF" w:rsidR="00F63302" w:rsidRDefault="001730C1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r>
        <w:rPr>
          <w:b w:val="0"/>
          <w:bCs/>
          <w:caps/>
        </w:rPr>
        <w:lastRenderedPageBreak/>
        <w:fldChar w:fldCharType="begin"/>
      </w:r>
      <w:r w:rsidR="000772E4">
        <w:rPr>
          <w:b w:val="0"/>
          <w:bCs/>
          <w:caps/>
        </w:rPr>
        <w:instrText xml:space="preserve"> TOC \o "1-3" \h \z </w:instrText>
      </w:r>
      <w:r>
        <w:rPr>
          <w:b w:val="0"/>
          <w:bCs/>
          <w:caps/>
        </w:rPr>
        <w:fldChar w:fldCharType="separate"/>
      </w:r>
      <w:hyperlink w:anchor="_Toc505019423" w:history="1">
        <w:r w:rsidR="00F63302" w:rsidRPr="00634540">
          <w:rPr>
            <w:rStyle w:val="Hyperlink"/>
            <w:rFonts w:eastAsiaTheme="majorEastAsia"/>
          </w:rPr>
          <w:t>Opdrachtomschrijving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_Toc505019423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1</w:t>
        </w:r>
        <w:r w:rsidR="00F63302">
          <w:rPr>
            <w:webHidden/>
          </w:rPr>
          <w:fldChar w:fldCharType="end"/>
        </w:r>
      </w:hyperlink>
    </w:p>
    <w:p w14:paraId="3B1E1774" w14:textId="2162EC45" w:rsidR="00F63302" w:rsidRDefault="00E2744E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24" w:history="1">
        <w:r w:rsidR="00F63302" w:rsidRPr="00634540">
          <w:rPr>
            <w:rStyle w:val="Hyperlink"/>
            <w:rFonts w:eastAsiaTheme="majorEastAsia"/>
          </w:rPr>
          <w:t>1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Opdrachtgever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_Toc505019424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0C768AC5" w14:textId="6B0EE423" w:rsidR="00F63302" w:rsidRDefault="00E2744E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25" w:history="1">
        <w:r w:rsidR="00F63302" w:rsidRPr="00634540">
          <w:rPr>
            <w:rStyle w:val="Hyperlink"/>
            <w:rFonts w:eastAsiaTheme="majorEastAsia"/>
          </w:rPr>
          <w:t>2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Samenvatting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_Toc505019425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3AB661F0" w14:textId="35530116" w:rsidR="00F63302" w:rsidRDefault="00E2744E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26" w:history="1">
        <w:r w:rsidR="00F63302" w:rsidRPr="00634540">
          <w:rPr>
            <w:rStyle w:val="Hyperlink"/>
            <w:rFonts w:eastAsiaTheme="majorEastAsia"/>
          </w:rPr>
          <w:t>3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Situatie As-Is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_Toc505019426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01D7FAC6" w14:textId="4C5D71E6" w:rsidR="00F63302" w:rsidRDefault="00E2744E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27" w:history="1">
        <w:r w:rsidR="00F63302" w:rsidRPr="00634540">
          <w:rPr>
            <w:rStyle w:val="Hyperlink"/>
            <w:rFonts w:eastAsiaTheme="majorEastAsia"/>
          </w:rPr>
          <w:t>4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Situatie To-Be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_Toc505019427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55BC3573" w14:textId="37E75447" w:rsidR="00F63302" w:rsidRDefault="00E2744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28" w:history="1">
        <w:r w:rsidR="00F63302" w:rsidRPr="00634540">
          <w:rPr>
            <w:rStyle w:val="Hyperlink"/>
            <w:rFonts w:eastAsiaTheme="majorEastAsia"/>
          </w:rPr>
          <w:t>4.1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Doelstelling</w:t>
        </w:r>
        <w:r w:rsidR="0054020F">
          <w:rPr>
            <w:rStyle w:val="Hyperlink"/>
            <w:rFonts w:eastAsiaTheme="majorEastAsia"/>
          </w:rPr>
          <w:t xml:space="preserve"> en technologisch vraagstuk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_Toc505019428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305B6D79" w14:textId="40990BD3" w:rsidR="00F63302" w:rsidRDefault="00E2744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29" w:history="1">
        <w:r w:rsidR="00F63302" w:rsidRPr="00634540">
          <w:rPr>
            <w:rStyle w:val="Hyperlink"/>
            <w:rFonts w:eastAsiaTheme="majorEastAsia"/>
          </w:rPr>
          <w:t>4.2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Scope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_Toc505019429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3E838CA1" w14:textId="4A6763EF" w:rsidR="00F63302" w:rsidRDefault="00E2744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30" w:history="1">
        <w:r w:rsidR="00F63302" w:rsidRPr="00634540">
          <w:rPr>
            <w:rStyle w:val="Hyperlink"/>
            <w:rFonts w:eastAsiaTheme="majorEastAsia"/>
          </w:rPr>
          <w:t>4.3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Niet in Scope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_Toc505019430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57B6D5E0" w14:textId="7B71B032" w:rsidR="00F63302" w:rsidRDefault="00E2744E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31" w:history="1">
        <w:r w:rsidR="00F63302" w:rsidRPr="00634540">
          <w:rPr>
            <w:rStyle w:val="Hyperlink"/>
            <w:rFonts w:eastAsiaTheme="majorEastAsia"/>
          </w:rPr>
          <w:t>5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Planning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_Toc505019431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1C37E6F7" w14:textId="53816F57" w:rsidR="00F63302" w:rsidRDefault="00E2744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32" w:history="1">
        <w:r w:rsidR="00F63302" w:rsidRPr="00634540">
          <w:rPr>
            <w:rStyle w:val="Hyperlink"/>
            <w:rFonts w:eastAsiaTheme="majorEastAsia"/>
          </w:rPr>
          <w:t>5.1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Hoofdlijnen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_Toc505019432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27A45D7C" w14:textId="27993C24" w:rsidR="00F63302" w:rsidRDefault="00E2744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33" w:history="1">
        <w:r w:rsidR="00F63302" w:rsidRPr="00634540">
          <w:rPr>
            <w:rStyle w:val="Hyperlink"/>
            <w:rFonts w:eastAsiaTheme="majorEastAsia"/>
          </w:rPr>
          <w:t>5.2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Toelichting fases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_Toc505019433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67A32A06" w14:textId="3CA4FB42" w:rsidR="00F63302" w:rsidRDefault="00E2744E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34" w:history="1">
        <w:r w:rsidR="00F63302" w:rsidRPr="00634540">
          <w:rPr>
            <w:rStyle w:val="Hyperlink"/>
            <w:rFonts w:eastAsiaTheme="majorEastAsia"/>
          </w:rPr>
          <w:t>6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Functioneel design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_Toc505019434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7990090F" w14:textId="2047E613" w:rsidR="00F63302" w:rsidRDefault="00E2744E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35" w:history="1">
        <w:r w:rsidR="00F63302" w:rsidRPr="00634540">
          <w:rPr>
            <w:rStyle w:val="Hyperlink"/>
            <w:rFonts w:eastAsiaTheme="majorEastAsia"/>
          </w:rPr>
          <w:t>7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Technisch design</w:t>
        </w:r>
        <w:r w:rsidR="00E62906">
          <w:rPr>
            <w:rStyle w:val="Hyperlink"/>
            <w:rFonts w:eastAsiaTheme="majorEastAsia"/>
          </w:rPr>
          <w:t xml:space="preserve"> en niet functionele vereisten</w:t>
        </w:r>
        <w:r w:rsidR="00F63302">
          <w:rPr>
            <w:webHidden/>
          </w:rPr>
          <w:tab/>
        </w:r>
        <w:r w:rsidR="006D7383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_Toc505019435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25B87F55" w14:textId="68AA554C" w:rsidR="00F63302" w:rsidRDefault="00E2744E">
      <w:pPr>
        <w:pStyle w:val="Inhopg1"/>
      </w:pPr>
      <w:hyperlink w:anchor="_Toc505019436" w:history="1">
        <w:r w:rsidR="00F63302" w:rsidRPr="00634540">
          <w:rPr>
            <w:rStyle w:val="Hyperlink"/>
            <w:rFonts w:eastAsiaTheme="majorEastAsia"/>
          </w:rPr>
          <w:t>8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Beschrijving van eventuele impact op de huidige infrastructuur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_Toc505019436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2BF1C160" w14:textId="01522B3E" w:rsidR="006D7383" w:rsidRDefault="00E2744E" w:rsidP="006D7383">
      <w:pPr>
        <w:pStyle w:val="Inhopg1"/>
      </w:pPr>
      <w:hyperlink w:anchor="_Toc505019436" w:history="1">
        <w:r w:rsidR="006D7383">
          <w:rPr>
            <w:rStyle w:val="Hyperlink"/>
            <w:rFonts w:eastAsiaTheme="majorEastAsia"/>
          </w:rPr>
          <w:t>9</w:t>
        </w:r>
        <w:r w:rsidR="006D7383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6D7383">
          <w:rPr>
            <w:rStyle w:val="Hyperlink"/>
            <w:rFonts w:eastAsiaTheme="majorEastAsia"/>
          </w:rPr>
          <w:t>Bezochte bedrijven</w:t>
        </w:r>
        <w:r w:rsidR="006D7383">
          <w:rPr>
            <w:webHidden/>
          </w:rPr>
          <w:tab/>
        </w:r>
        <w:r w:rsidR="006D7383">
          <w:rPr>
            <w:webHidden/>
          </w:rPr>
          <w:tab/>
        </w:r>
        <w:r w:rsidR="006D7383">
          <w:rPr>
            <w:webHidden/>
          </w:rPr>
          <w:fldChar w:fldCharType="begin"/>
        </w:r>
        <w:r w:rsidR="006D7383">
          <w:rPr>
            <w:webHidden/>
          </w:rPr>
          <w:instrText xml:space="preserve"> PAGEREF _Toc505019436 \h </w:instrText>
        </w:r>
        <w:r w:rsidR="006D7383">
          <w:rPr>
            <w:webHidden/>
          </w:rPr>
        </w:r>
        <w:r w:rsidR="006D7383">
          <w:rPr>
            <w:webHidden/>
          </w:rPr>
          <w:fldChar w:fldCharType="separate"/>
        </w:r>
        <w:r w:rsidR="006D7383">
          <w:rPr>
            <w:webHidden/>
          </w:rPr>
          <w:t>3</w:t>
        </w:r>
        <w:r w:rsidR="006D7383">
          <w:rPr>
            <w:webHidden/>
          </w:rPr>
          <w:fldChar w:fldCharType="end"/>
        </w:r>
      </w:hyperlink>
    </w:p>
    <w:p w14:paraId="69972736" w14:textId="77777777" w:rsidR="006D7383" w:rsidRPr="006D7383" w:rsidRDefault="006D7383" w:rsidP="006D7383">
      <w:pPr>
        <w:rPr>
          <w:rFonts w:eastAsiaTheme="minorEastAsia"/>
          <w:lang w:val="nl-BE" w:eastAsia="nl-BE"/>
        </w:rPr>
      </w:pPr>
    </w:p>
    <w:p w14:paraId="7A5AE68D" w14:textId="3CF1A12D" w:rsidR="000772E4" w:rsidRDefault="001730C1" w:rsidP="006D7383">
      <w:pPr>
        <w:pStyle w:val="Witruimte"/>
        <w:tabs>
          <w:tab w:val="right" w:pos="8789"/>
        </w:tabs>
      </w:pPr>
      <w:r>
        <w:rPr>
          <w:b/>
          <w:bCs/>
          <w:caps/>
          <w:szCs w:val="24"/>
        </w:rPr>
        <w:fldChar w:fldCharType="end"/>
      </w:r>
      <w:r w:rsidR="000772E4">
        <w:br w:type="page"/>
      </w:r>
    </w:p>
    <w:p w14:paraId="442E29CE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8" w:name="_Toc505019424"/>
      <w:bookmarkStart w:id="9" w:name="_Toc476986029"/>
      <w:bookmarkStart w:id="10" w:name="_Toc477060715"/>
      <w:bookmarkStart w:id="11" w:name="_Toc477244794"/>
      <w:bookmarkStart w:id="12" w:name="_Toc477766233"/>
      <w:bookmarkStart w:id="13" w:name="_Toc519317875"/>
      <w:r w:rsidRPr="0A7C209F">
        <w:rPr>
          <w:sz w:val="24"/>
          <w:szCs w:val="24"/>
        </w:rPr>
        <w:lastRenderedPageBreak/>
        <w:t>Opdrachtgever</w:t>
      </w:r>
      <w:bookmarkEnd w:id="8"/>
    </w:p>
    <w:p w14:paraId="12AB94F0" w14:textId="77777777" w:rsidR="000772E4" w:rsidRDefault="0A7C209F" w:rsidP="000772E4">
      <w:pPr>
        <w:ind w:left="851"/>
      </w:pPr>
      <w:r>
        <w:t>[De opdrachtgever van het project en zijn rol in het project.]</w:t>
      </w:r>
    </w:p>
    <w:p w14:paraId="3CE28A13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14" w:name="_Toc505019425"/>
      <w:r w:rsidRPr="0A7C209F">
        <w:rPr>
          <w:sz w:val="24"/>
          <w:szCs w:val="24"/>
        </w:rPr>
        <w:t>Samenvatting</w:t>
      </w:r>
      <w:bookmarkEnd w:id="14"/>
    </w:p>
    <w:p w14:paraId="39815D50" w14:textId="77777777" w:rsidR="000772E4" w:rsidRPr="00BC765D" w:rsidRDefault="0A7C209F" w:rsidP="000772E4">
      <w:pPr>
        <w:pStyle w:val="Plattetekstinspringen"/>
        <w:ind w:left="0" w:firstLine="708"/>
      </w:pPr>
      <w:r>
        <w:t xml:space="preserve">   [Korte samenvatting van het project en context, 1 of 2 alinea’s]</w:t>
      </w:r>
    </w:p>
    <w:p w14:paraId="190159D1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15" w:name="_Toc505019426"/>
      <w:bookmarkEnd w:id="9"/>
      <w:bookmarkEnd w:id="10"/>
      <w:bookmarkEnd w:id="11"/>
      <w:bookmarkEnd w:id="12"/>
      <w:bookmarkEnd w:id="13"/>
      <w:r w:rsidRPr="0A7C209F">
        <w:rPr>
          <w:sz w:val="24"/>
          <w:szCs w:val="24"/>
        </w:rPr>
        <w:t>Situatie As-Is</w:t>
      </w:r>
      <w:bookmarkEnd w:id="15"/>
    </w:p>
    <w:p w14:paraId="5518202E" w14:textId="77777777" w:rsidR="000772E4" w:rsidRDefault="0A7C209F" w:rsidP="000772E4">
      <w:pPr>
        <w:ind w:left="851"/>
      </w:pPr>
      <w:r>
        <w:t>[De beschrijving van het huidig project of de huidige werkwijze en probleemstelling.]</w:t>
      </w:r>
    </w:p>
    <w:p w14:paraId="05BFAC87" w14:textId="77777777" w:rsidR="000772E4" w:rsidRDefault="000772E4" w:rsidP="000772E4">
      <w:pPr>
        <w:ind w:left="851"/>
      </w:pPr>
    </w:p>
    <w:p w14:paraId="0D49B8DC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16" w:name="_Toc505019427"/>
      <w:r w:rsidRPr="0A7C209F">
        <w:rPr>
          <w:sz w:val="24"/>
          <w:szCs w:val="24"/>
        </w:rPr>
        <w:t xml:space="preserve">Situatie </w:t>
      </w:r>
      <w:proofErr w:type="spellStart"/>
      <w:r w:rsidRPr="0A7C209F">
        <w:rPr>
          <w:sz w:val="24"/>
          <w:szCs w:val="24"/>
        </w:rPr>
        <w:t>To-Be</w:t>
      </w:r>
      <w:bookmarkEnd w:id="16"/>
      <w:proofErr w:type="spellEnd"/>
    </w:p>
    <w:p w14:paraId="55DA775D" w14:textId="77777777" w:rsidR="000772E4" w:rsidRPr="0080240F" w:rsidRDefault="0A7C209F" w:rsidP="0A7C209F">
      <w:pPr>
        <w:pStyle w:val="Plattetekstinspringen"/>
        <w:ind w:left="708" w:firstLine="708"/>
        <w:rPr>
          <w:rFonts w:cs="Arial"/>
          <w:b/>
          <w:bCs/>
          <w:sz w:val="24"/>
        </w:rPr>
      </w:pPr>
      <w:r w:rsidRPr="0A7C209F">
        <w:rPr>
          <w:rFonts w:cs="Arial"/>
          <w:b/>
          <w:bCs/>
          <w:sz w:val="24"/>
        </w:rPr>
        <w:t>Projectdefinitie</w:t>
      </w:r>
    </w:p>
    <w:p w14:paraId="7757CB06" w14:textId="77777777" w:rsidR="000772E4" w:rsidRPr="00643E14" w:rsidRDefault="0A7C209F" w:rsidP="0A7C209F">
      <w:pPr>
        <w:pStyle w:val="Kop2"/>
        <w:keepLines/>
        <w:spacing w:before="240" w:after="160" w:line="240" w:lineRule="auto"/>
        <w:rPr>
          <w:sz w:val="22"/>
          <w:szCs w:val="22"/>
        </w:rPr>
      </w:pPr>
      <w:bookmarkStart w:id="17" w:name="_Toc29979092"/>
      <w:bookmarkStart w:id="18" w:name="_Toc505019428"/>
      <w:r w:rsidRPr="0A7C209F">
        <w:rPr>
          <w:sz w:val="22"/>
          <w:szCs w:val="22"/>
        </w:rPr>
        <w:t>Doelstelling</w:t>
      </w:r>
      <w:bookmarkEnd w:id="17"/>
      <w:bookmarkEnd w:id="18"/>
    </w:p>
    <w:p w14:paraId="670629F5" w14:textId="77777777" w:rsidR="000772E4" w:rsidRPr="00EE024B" w:rsidRDefault="0A7C209F" w:rsidP="000772E4">
      <w:pPr>
        <w:pStyle w:val="Plattetekstinspringen"/>
        <w:ind w:left="2832"/>
      </w:pPr>
      <w:r>
        <w:t>[Uitschrijven van de doelstellingen van het voorgestelde project]</w:t>
      </w:r>
    </w:p>
    <w:p w14:paraId="16CE686C" w14:textId="77777777" w:rsidR="000772E4" w:rsidRDefault="0A7C209F" w:rsidP="000772E4">
      <w:pPr>
        <w:pStyle w:val="Kop2"/>
        <w:keepLines/>
        <w:spacing w:before="240" w:after="160" w:line="240" w:lineRule="auto"/>
      </w:pPr>
      <w:bookmarkStart w:id="19" w:name="_Toc505019429"/>
      <w:r w:rsidRPr="0A7C209F">
        <w:rPr>
          <w:sz w:val="22"/>
          <w:szCs w:val="22"/>
        </w:rPr>
        <w:t>Scope</w:t>
      </w:r>
      <w:bookmarkEnd w:id="19"/>
    </w:p>
    <w:p w14:paraId="6183CB15" w14:textId="430F4068" w:rsidR="000772E4" w:rsidRPr="00BA2499" w:rsidRDefault="0A7C209F" w:rsidP="00392B0C">
      <w:pPr>
        <w:pStyle w:val="Plattetekstinspringen"/>
        <w:numPr>
          <w:ilvl w:val="0"/>
          <w:numId w:val="9"/>
        </w:numPr>
        <w:spacing w:line="240" w:lineRule="auto"/>
      </w:pPr>
      <w:r>
        <w:t>[Opsommen van de functionaliteit en onderdelen dit bij het uitvoeren van het project horen. Probeer dit zo sluitend mogelijk te doen, dit voorkomt discussies.]</w:t>
      </w:r>
    </w:p>
    <w:p w14:paraId="28873F67" w14:textId="77777777" w:rsidR="000772E4" w:rsidRPr="00643E14" w:rsidRDefault="0A7C209F" w:rsidP="0A7C209F">
      <w:pPr>
        <w:pStyle w:val="Kop2"/>
        <w:keepLines/>
        <w:spacing w:before="240" w:after="160" w:line="240" w:lineRule="auto"/>
        <w:rPr>
          <w:sz w:val="22"/>
          <w:szCs w:val="22"/>
        </w:rPr>
      </w:pPr>
      <w:bookmarkStart w:id="20" w:name="_Toc505019430"/>
      <w:r w:rsidRPr="0A7C209F">
        <w:rPr>
          <w:sz w:val="22"/>
          <w:szCs w:val="22"/>
        </w:rPr>
        <w:t>Niet in Scope</w:t>
      </w:r>
      <w:bookmarkEnd w:id="20"/>
    </w:p>
    <w:p w14:paraId="61ED9FE8" w14:textId="32D84AC2" w:rsidR="000772E4" w:rsidRPr="00392B0C" w:rsidRDefault="0A7C209F" w:rsidP="00392B0C">
      <w:pPr>
        <w:pStyle w:val="Plattetekstinspringen"/>
        <w:numPr>
          <w:ilvl w:val="0"/>
          <w:numId w:val="5"/>
        </w:numPr>
        <w:spacing w:line="240" w:lineRule="auto"/>
      </w:pPr>
      <w:r>
        <w:t>[Expliciet vernoemen wat niet tot de draagwijdte (scope) van het project hoort, bv. het aanleveren van onderdelen, bestellingen plaatsen, geen onderhoud voorzien van servers…]</w:t>
      </w:r>
    </w:p>
    <w:p w14:paraId="1E7840FE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21" w:name="_Toc505019431"/>
      <w:r w:rsidRPr="0A7C209F">
        <w:rPr>
          <w:sz w:val="24"/>
          <w:szCs w:val="24"/>
        </w:rPr>
        <w:t>Planning</w:t>
      </w:r>
      <w:bookmarkEnd w:id="21"/>
    </w:p>
    <w:p w14:paraId="18A5DD0D" w14:textId="77777777" w:rsidR="000772E4" w:rsidRPr="00643E14" w:rsidRDefault="0A7C209F" w:rsidP="0A7C209F">
      <w:pPr>
        <w:pStyle w:val="Kop2"/>
        <w:keepLines/>
        <w:spacing w:before="240" w:after="160" w:line="240" w:lineRule="auto"/>
        <w:rPr>
          <w:sz w:val="22"/>
          <w:szCs w:val="22"/>
        </w:rPr>
      </w:pPr>
      <w:bookmarkStart w:id="22" w:name="_Toc505019432"/>
      <w:r w:rsidRPr="0A7C209F">
        <w:rPr>
          <w:sz w:val="22"/>
          <w:szCs w:val="22"/>
        </w:rPr>
        <w:t>Hoofdlijnen</w:t>
      </w:r>
      <w:bookmarkEnd w:id="22"/>
    </w:p>
    <w:p w14:paraId="1D7E57AE" w14:textId="77777777" w:rsidR="000772E4" w:rsidRPr="007F5BF8" w:rsidRDefault="0A7C209F" w:rsidP="000772E4">
      <w:pPr>
        <w:pStyle w:val="Plattetekstinspringen"/>
      </w:pPr>
      <w:r>
        <w:t>[Korte beschrijving van de planning met de grootste deadlines.]</w:t>
      </w:r>
    </w:p>
    <w:p w14:paraId="01DE8A4E" w14:textId="77777777" w:rsidR="000772E4" w:rsidRPr="00643E14" w:rsidRDefault="0A7C209F" w:rsidP="0A7C209F">
      <w:pPr>
        <w:pStyle w:val="Kop2"/>
        <w:keepLines/>
        <w:spacing w:before="240" w:after="160" w:line="240" w:lineRule="auto"/>
        <w:rPr>
          <w:sz w:val="22"/>
          <w:szCs w:val="22"/>
        </w:rPr>
      </w:pPr>
      <w:bookmarkStart w:id="23" w:name="_Toc505019433"/>
      <w:r w:rsidRPr="0A7C209F">
        <w:rPr>
          <w:sz w:val="22"/>
          <w:szCs w:val="22"/>
        </w:rPr>
        <w:t>Toelichting fases</w:t>
      </w:r>
      <w:bookmarkEnd w:id="23"/>
    </w:p>
    <w:p w14:paraId="0A170F6B" w14:textId="77777777" w:rsidR="000772E4" w:rsidRPr="007F5BF8" w:rsidRDefault="0A7C209F" w:rsidP="000772E4">
      <w:pPr>
        <w:pStyle w:val="Plattetekstinspringen"/>
      </w:pPr>
      <w:r>
        <w:t>[Indien de planning in fases of iteraties verloopt, bespreek dan kort hoe deze opgebouwd zijn.]</w:t>
      </w:r>
    </w:p>
    <w:p w14:paraId="1199C932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24" w:name="_Toc505019434"/>
      <w:bookmarkStart w:id="25" w:name="_Toc29979099"/>
      <w:r w:rsidRPr="0A7C209F">
        <w:rPr>
          <w:sz w:val="24"/>
          <w:szCs w:val="24"/>
        </w:rPr>
        <w:t>Functioneel design</w:t>
      </w:r>
      <w:bookmarkEnd w:id="24"/>
    </w:p>
    <w:p w14:paraId="1A9D30A6" w14:textId="6ABA4CAE" w:rsidR="000772E4" w:rsidRDefault="0A7C209F" w:rsidP="00392B0C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 w:rsidRPr="0A7C209F">
        <w:rPr>
          <w:lang w:val="nl-BE"/>
        </w:rPr>
        <w:t xml:space="preserve">[Beschrijf hier wat er in het ontwerp reeds opgenomen worden </w:t>
      </w:r>
      <w:proofErr w:type="spellStart"/>
      <w:r w:rsidRPr="0A7C209F">
        <w:rPr>
          <w:lang w:val="nl-BE"/>
        </w:rPr>
        <w:t>mbt</w:t>
      </w:r>
      <w:proofErr w:type="spellEnd"/>
      <w:r w:rsidRPr="0A7C209F">
        <w:rPr>
          <w:lang w:val="nl-BE"/>
        </w:rPr>
        <w:t xml:space="preserve"> functionaliteit.]</w:t>
      </w:r>
    </w:p>
    <w:p w14:paraId="081C9A5D" w14:textId="32B71256" w:rsidR="00E62906" w:rsidRPr="00392B0C" w:rsidRDefault="002B0FA3" w:rsidP="00392B0C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Dit onderdeel geeft een volledig overzicht van alle features van  de opdracht voorzien van de noodzakelijke uitleg</w:t>
      </w:r>
    </w:p>
    <w:p w14:paraId="1EF962C0" w14:textId="5567DC79" w:rsidR="000772E4" w:rsidRDefault="0A7C209F" w:rsidP="000772E4">
      <w:pPr>
        <w:pStyle w:val="Kop1"/>
        <w:spacing w:before="180" w:after="120" w:line="240" w:lineRule="auto"/>
      </w:pPr>
      <w:r>
        <w:t xml:space="preserve"> </w:t>
      </w:r>
      <w:bookmarkStart w:id="26" w:name="_Toc505019435"/>
      <w:r w:rsidRPr="0A7C209F">
        <w:rPr>
          <w:sz w:val="24"/>
          <w:szCs w:val="24"/>
        </w:rPr>
        <w:t>Technisch design</w:t>
      </w:r>
      <w:bookmarkEnd w:id="25"/>
      <w:bookmarkEnd w:id="26"/>
      <w:r w:rsidR="002B0FA3">
        <w:rPr>
          <w:sz w:val="24"/>
          <w:szCs w:val="24"/>
        </w:rPr>
        <w:t xml:space="preserve"> en niet-functionele vereisten</w:t>
      </w:r>
    </w:p>
    <w:p w14:paraId="19613A27" w14:textId="559C0018" w:rsidR="000772E4" w:rsidRDefault="0A7C209F" w:rsidP="006826AD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 w:rsidRPr="0A7C209F">
        <w:rPr>
          <w:lang w:val="nl-BE"/>
        </w:rPr>
        <w:t>[Dit mag een apart document zijn. Gelieve hier dan wel naar te verwijzen.]</w:t>
      </w:r>
    </w:p>
    <w:p w14:paraId="5CBC8F1B" w14:textId="502DF1A2" w:rsidR="002B0FA3" w:rsidRPr="00392B0C" w:rsidRDefault="002B0FA3" w:rsidP="006826AD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 xml:space="preserve">Niet functionele vereisten: </w:t>
      </w:r>
      <w:proofErr w:type="spellStart"/>
      <w:r>
        <w:rPr>
          <w:lang w:val="nl-BE"/>
        </w:rPr>
        <w:t>performantie</w:t>
      </w:r>
      <w:proofErr w:type="spellEnd"/>
      <w:r>
        <w:rPr>
          <w:lang w:val="nl-BE"/>
        </w:rPr>
        <w:t xml:space="preserve">, security, </w:t>
      </w:r>
      <w:proofErr w:type="spellStart"/>
      <w:r>
        <w:rPr>
          <w:lang w:val="nl-BE"/>
        </w:rPr>
        <w:t>continuous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integration</w:t>
      </w:r>
      <w:proofErr w:type="spellEnd"/>
      <w:r>
        <w:rPr>
          <w:lang w:val="nl-BE"/>
        </w:rPr>
        <w:t>,…</w:t>
      </w:r>
    </w:p>
    <w:p w14:paraId="7A437B9E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27" w:name="_Toc505019436"/>
      <w:r w:rsidRPr="0A7C209F">
        <w:rPr>
          <w:sz w:val="24"/>
          <w:szCs w:val="24"/>
        </w:rPr>
        <w:t>Beschrijving van eventuele impact op de huidige infrastructuur</w:t>
      </w:r>
      <w:bookmarkEnd w:id="27"/>
    </w:p>
    <w:p w14:paraId="243CAD06" w14:textId="48078BD4" w:rsidR="003F1683" w:rsidRPr="006826AD" w:rsidRDefault="0A7C209F" w:rsidP="006826AD">
      <w:pPr>
        <w:pStyle w:val="Plattetekstinspringen"/>
        <w:numPr>
          <w:ilvl w:val="0"/>
          <w:numId w:val="6"/>
        </w:numPr>
        <w:spacing w:line="240" w:lineRule="auto"/>
      </w:pPr>
      <w:r w:rsidRPr="002B0FA3">
        <w:rPr>
          <w:lang w:val="nl-BE"/>
        </w:rPr>
        <w:t xml:space="preserve">[Beschrijf de impact op de infrastructuur. Dienen er servers aangekocht te </w:t>
      </w:r>
      <w:proofErr w:type="spellStart"/>
      <w:r w:rsidRPr="002B0FA3">
        <w:rPr>
          <w:lang w:val="nl-BE"/>
        </w:rPr>
        <w:t>worden,geherinstalleerd</w:t>
      </w:r>
      <w:proofErr w:type="spellEnd"/>
      <w:r w:rsidRPr="002B0FA3">
        <w:rPr>
          <w:lang w:val="nl-BE"/>
        </w:rPr>
        <w:t>, of gewijzigd te worden? Worden er andere systemen in het landschap voorzien of verwijderd?]</w:t>
      </w:r>
    </w:p>
    <w:p w14:paraId="6F78FFAF" w14:textId="2DF55333" w:rsidR="006826AD" w:rsidRPr="00643E14" w:rsidRDefault="006826AD" w:rsidP="006826AD">
      <w:pPr>
        <w:pStyle w:val="Kop1"/>
        <w:spacing w:before="180" w:after="120" w:line="240" w:lineRule="auto"/>
        <w:rPr>
          <w:sz w:val="24"/>
          <w:szCs w:val="24"/>
        </w:rPr>
      </w:pPr>
      <w:r>
        <w:rPr>
          <w:sz w:val="24"/>
          <w:szCs w:val="24"/>
        </w:rPr>
        <w:t>Bezochte bedrijven</w:t>
      </w:r>
    </w:p>
    <w:p w14:paraId="648C251F" w14:textId="1F2E3B1E" w:rsidR="006826AD" w:rsidRPr="006826AD" w:rsidRDefault="006826AD" w:rsidP="006826AD">
      <w:pPr>
        <w:pStyle w:val="Plattetekstinspringen"/>
        <w:numPr>
          <w:ilvl w:val="0"/>
          <w:numId w:val="6"/>
        </w:numPr>
        <w:spacing w:line="240" w:lineRule="auto"/>
      </w:pPr>
      <w:r>
        <w:rPr>
          <w:lang w:val="nl-BE"/>
        </w:rPr>
        <w:t>Plaats hier de gegevens van de bedrijven die je bezocht en waarom je met het bedrijf wel of niet tot een overeenkomst kwam</w:t>
      </w:r>
    </w:p>
    <w:sectPr w:rsidR="006826AD" w:rsidRPr="006826AD" w:rsidSect="006826A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3E324" w14:textId="77777777" w:rsidR="007843FE" w:rsidRDefault="007843FE" w:rsidP="001C7ED4">
      <w:pPr>
        <w:spacing w:line="240" w:lineRule="auto"/>
      </w:pPr>
      <w:r>
        <w:separator/>
      </w:r>
    </w:p>
  </w:endnote>
  <w:endnote w:type="continuationSeparator" w:id="0">
    <w:p w14:paraId="09F52141" w14:textId="77777777" w:rsidR="007843FE" w:rsidRDefault="007843FE" w:rsidP="001C7ED4">
      <w:pPr>
        <w:spacing w:line="240" w:lineRule="auto"/>
      </w:pPr>
      <w:r>
        <w:continuationSeparator/>
      </w:r>
    </w:p>
  </w:endnote>
  <w:endnote w:type="continuationNotice" w:id="1">
    <w:p w14:paraId="17DDC723" w14:textId="77777777" w:rsidR="00945BAD" w:rsidRDefault="00945B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3E993" w14:textId="77777777" w:rsidR="007843FE" w:rsidRDefault="007843FE" w:rsidP="001C7ED4">
      <w:pPr>
        <w:spacing w:line="240" w:lineRule="auto"/>
      </w:pPr>
      <w:r>
        <w:separator/>
      </w:r>
    </w:p>
  </w:footnote>
  <w:footnote w:type="continuationSeparator" w:id="0">
    <w:p w14:paraId="47B7BAAD" w14:textId="77777777" w:rsidR="007843FE" w:rsidRDefault="007843FE" w:rsidP="001C7ED4">
      <w:pPr>
        <w:spacing w:line="240" w:lineRule="auto"/>
      </w:pPr>
      <w:r>
        <w:continuationSeparator/>
      </w:r>
    </w:p>
  </w:footnote>
  <w:footnote w:type="continuationNotice" w:id="1">
    <w:p w14:paraId="67FCFDCB" w14:textId="77777777" w:rsidR="00945BAD" w:rsidRDefault="00945BA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D382F"/>
    <w:multiLevelType w:val="multilevel"/>
    <w:tmpl w:val="45B2275A"/>
    <w:numStyleLink w:val="111111"/>
  </w:abstractNum>
  <w:abstractNum w:abstractNumId="1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" w15:restartNumberingAfterBreak="0">
    <w:nsid w:val="60894363"/>
    <w:multiLevelType w:val="multilevel"/>
    <w:tmpl w:val="2C38B5B0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3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7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 Smets">
    <w15:presenceInfo w15:providerId="None" w15:userId="Marc Sme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24EB"/>
    <w:rsid w:val="00014CCC"/>
    <w:rsid w:val="00033B1D"/>
    <w:rsid w:val="00046AE6"/>
    <w:rsid w:val="000772E4"/>
    <w:rsid w:val="000E0DF7"/>
    <w:rsid w:val="00136A1D"/>
    <w:rsid w:val="001475B0"/>
    <w:rsid w:val="001730C1"/>
    <w:rsid w:val="001A0FA1"/>
    <w:rsid w:val="001C7ED4"/>
    <w:rsid w:val="001F58EC"/>
    <w:rsid w:val="0021733A"/>
    <w:rsid w:val="00221893"/>
    <w:rsid w:val="00253E7B"/>
    <w:rsid w:val="0026184D"/>
    <w:rsid w:val="00280E2F"/>
    <w:rsid w:val="00287C28"/>
    <w:rsid w:val="002B0FA3"/>
    <w:rsid w:val="002F44A3"/>
    <w:rsid w:val="002F716B"/>
    <w:rsid w:val="00334D3F"/>
    <w:rsid w:val="00343548"/>
    <w:rsid w:val="00372C3E"/>
    <w:rsid w:val="00374577"/>
    <w:rsid w:val="00392B0C"/>
    <w:rsid w:val="00394DD2"/>
    <w:rsid w:val="003D3F90"/>
    <w:rsid w:val="003F1683"/>
    <w:rsid w:val="003F182C"/>
    <w:rsid w:val="00403F22"/>
    <w:rsid w:val="004623AB"/>
    <w:rsid w:val="004743A4"/>
    <w:rsid w:val="00485D38"/>
    <w:rsid w:val="004A1BDC"/>
    <w:rsid w:val="004E0C09"/>
    <w:rsid w:val="005030EB"/>
    <w:rsid w:val="00524844"/>
    <w:rsid w:val="00532480"/>
    <w:rsid w:val="0054020F"/>
    <w:rsid w:val="00544C82"/>
    <w:rsid w:val="005510F8"/>
    <w:rsid w:val="00595032"/>
    <w:rsid w:val="005A4B44"/>
    <w:rsid w:val="005A6B35"/>
    <w:rsid w:val="005B7FE0"/>
    <w:rsid w:val="005D0EBB"/>
    <w:rsid w:val="005E26DD"/>
    <w:rsid w:val="005E7D3C"/>
    <w:rsid w:val="00606372"/>
    <w:rsid w:val="00615753"/>
    <w:rsid w:val="00632501"/>
    <w:rsid w:val="00643E14"/>
    <w:rsid w:val="006826AD"/>
    <w:rsid w:val="006B2E66"/>
    <w:rsid w:val="006D7383"/>
    <w:rsid w:val="0070354B"/>
    <w:rsid w:val="00732DC3"/>
    <w:rsid w:val="0074087F"/>
    <w:rsid w:val="007503FC"/>
    <w:rsid w:val="0078076B"/>
    <w:rsid w:val="007843FE"/>
    <w:rsid w:val="00790F3E"/>
    <w:rsid w:val="007B5F9C"/>
    <w:rsid w:val="007D4281"/>
    <w:rsid w:val="007D6208"/>
    <w:rsid w:val="007E3B7E"/>
    <w:rsid w:val="00800A09"/>
    <w:rsid w:val="00837CF7"/>
    <w:rsid w:val="008467CC"/>
    <w:rsid w:val="008523F6"/>
    <w:rsid w:val="00852C0A"/>
    <w:rsid w:val="008557ED"/>
    <w:rsid w:val="00894417"/>
    <w:rsid w:val="008954B6"/>
    <w:rsid w:val="008B17F2"/>
    <w:rsid w:val="008C487F"/>
    <w:rsid w:val="008E16F4"/>
    <w:rsid w:val="008F0FD9"/>
    <w:rsid w:val="008F2E49"/>
    <w:rsid w:val="008F72BC"/>
    <w:rsid w:val="00931064"/>
    <w:rsid w:val="00945BAD"/>
    <w:rsid w:val="00947CAE"/>
    <w:rsid w:val="00955DB5"/>
    <w:rsid w:val="00991D4A"/>
    <w:rsid w:val="009A4624"/>
    <w:rsid w:val="00A373DF"/>
    <w:rsid w:val="00A441F2"/>
    <w:rsid w:val="00A4713E"/>
    <w:rsid w:val="00A52F19"/>
    <w:rsid w:val="00A5396A"/>
    <w:rsid w:val="00A57E20"/>
    <w:rsid w:val="00A756EB"/>
    <w:rsid w:val="00AB01D0"/>
    <w:rsid w:val="00AC5002"/>
    <w:rsid w:val="00AD7EA2"/>
    <w:rsid w:val="00B40FB1"/>
    <w:rsid w:val="00B4212F"/>
    <w:rsid w:val="00B51BBB"/>
    <w:rsid w:val="00B701CF"/>
    <w:rsid w:val="00B7309E"/>
    <w:rsid w:val="00B73550"/>
    <w:rsid w:val="00B84808"/>
    <w:rsid w:val="00BA2D84"/>
    <w:rsid w:val="00BF63DD"/>
    <w:rsid w:val="00C24B8B"/>
    <w:rsid w:val="00C32345"/>
    <w:rsid w:val="00C71550"/>
    <w:rsid w:val="00C74D7F"/>
    <w:rsid w:val="00CA68C9"/>
    <w:rsid w:val="00D10CA9"/>
    <w:rsid w:val="00D318E3"/>
    <w:rsid w:val="00D35663"/>
    <w:rsid w:val="00D36301"/>
    <w:rsid w:val="00D37B46"/>
    <w:rsid w:val="00D828BE"/>
    <w:rsid w:val="00DB0DB7"/>
    <w:rsid w:val="00E01608"/>
    <w:rsid w:val="00E06623"/>
    <w:rsid w:val="00E235C4"/>
    <w:rsid w:val="00E2744E"/>
    <w:rsid w:val="00E323A6"/>
    <w:rsid w:val="00E62906"/>
    <w:rsid w:val="00E92AD5"/>
    <w:rsid w:val="00EE10E3"/>
    <w:rsid w:val="00EE4A6B"/>
    <w:rsid w:val="00EE6020"/>
    <w:rsid w:val="00F078C8"/>
    <w:rsid w:val="00F22DB1"/>
    <w:rsid w:val="00F2318E"/>
    <w:rsid w:val="00F63302"/>
    <w:rsid w:val="00F64DDC"/>
    <w:rsid w:val="00F70E28"/>
    <w:rsid w:val="00F8142F"/>
    <w:rsid w:val="00F82F94"/>
    <w:rsid w:val="00F97A2A"/>
    <w:rsid w:val="00FA49A7"/>
    <w:rsid w:val="00FB22CE"/>
    <w:rsid w:val="00FC019C"/>
    <w:rsid w:val="00FD4F73"/>
    <w:rsid w:val="00FE33C6"/>
    <w:rsid w:val="00FE7F46"/>
    <w:rsid w:val="00FF492B"/>
    <w:rsid w:val="0A7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5DAE29"/>
  <w15:docId w15:val="{46CF1038-8C9E-418C-B815-9880E053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772E4"/>
    <w:pPr>
      <w:spacing w:after="0" w:line="280" w:lineRule="atLeast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0772E4"/>
    <w:pPr>
      <w:keepNext/>
      <w:numPr>
        <w:numId w:val="4"/>
      </w:numPr>
      <w:spacing w:line="360" w:lineRule="auto"/>
      <w:outlineLvl w:val="0"/>
    </w:pPr>
    <w:rPr>
      <w:rFonts w:cs="Arial"/>
      <w:b/>
      <w:bCs/>
      <w:kern w:val="32"/>
      <w:sz w:val="28"/>
      <w:szCs w:val="26"/>
    </w:rPr>
  </w:style>
  <w:style w:type="paragraph" w:styleId="Kop2">
    <w:name w:val="heading 2"/>
    <w:basedOn w:val="Standaard"/>
    <w:next w:val="Standaard"/>
    <w:link w:val="Kop2Char"/>
    <w:qFormat/>
    <w:rsid w:val="000772E4"/>
    <w:pPr>
      <w:keepNext/>
      <w:numPr>
        <w:ilvl w:val="1"/>
        <w:numId w:val="4"/>
      </w:numPr>
      <w:spacing w:line="360" w:lineRule="auto"/>
      <w:outlineLvl w:val="1"/>
    </w:pPr>
    <w:rPr>
      <w:rFonts w:cs="Arial"/>
      <w:b/>
      <w:bCs/>
      <w:iCs/>
      <w:sz w:val="26"/>
      <w:szCs w:val="28"/>
    </w:rPr>
  </w:style>
  <w:style w:type="paragraph" w:styleId="Kop3">
    <w:name w:val="heading 3"/>
    <w:basedOn w:val="Standaard"/>
    <w:next w:val="Standaard"/>
    <w:link w:val="Kop3Char"/>
    <w:qFormat/>
    <w:rsid w:val="000772E4"/>
    <w:pPr>
      <w:keepNext/>
      <w:numPr>
        <w:ilvl w:val="2"/>
        <w:numId w:val="4"/>
      </w:numPr>
      <w:tabs>
        <w:tab w:val="clear" w:pos="851"/>
        <w:tab w:val="num" w:pos="0"/>
      </w:tabs>
      <w:spacing w:line="360" w:lineRule="auto"/>
      <w:ind w:left="0" w:hanging="198"/>
      <w:outlineLvl w:val="2"/>
    </w:pPr>
    <w:rPr>
      <w:rFonts w:cs="Arial"/>
      <w:b/>
      <w:bCs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tabs>
        <w:tab w:val="clear" w:pos="1080"/>
      </w:tabs>
      <w:spacing w:line="360" w:lineRule="auto"/>
      <w:ind w:left="0" w:firstLine="0"/>
      <w:outlineLvl w:val="3"/>
    </w:pPr>
    <w:rPr>
      <w:b/>
      <w:bCs/>
      <w:sz w:val="22"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tabs>
        <w:tab w:val="clear" w:pos="1440"/>
        <w:tab w:val="num" w:pos="1008"/>
      </w:tabs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tabs>
        <w:tab w:val="clear" w:pos="1701"/>
        <w:tab w:val="num" w:pos="1152"/>
      </w:tabs>
      <w:spacing w:before="240" w:after="60"/>
      <w:ind w:left="1152" w:hanging="432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tabs>
        <w:tab w:val="clear" w:pos="1701"/>
        <w:tab w:val="num" w:pos="1296"/>
      </w:tabs>
      <w:spacing w:before="240" w:after="60"/>
      <w:ind w:left="1296" w:hanging="288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tabs>
        <w:tab w:val="clear" w:pos="1800"/>
        <w:tab w:val="num" w:pos="1440"/>
      </w:tabs>
      <w:spacing w:before="240" w:after="60"/>
      <w:ind w:left="1440" w:hanging="432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tabs>
        <w:tab w:val="clear" w:pos="2160"/>
        <w:tab w:val="num" w:pos="1584"/>
      </w:tabs>
      <w:spacing w:before="240" w:after="60"/>
      <w:ind w:left="1584" w:hanging="144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pBdr>
        <w:bottom w:val="none" w:sz="0" w:space="0" w:color="auto"/>
      </w:pBdr>
      <w:spacing w:after="280" w:line="600" w:lineRule="atLeast"/>
      <w:contextualSpacing w:val="0"/>
      <w:outlineLvl w:val="0"/>
    </w:pPr>
    <w:rPr>
      <w:rFonts w:ascii="Arial" w:eastAsia="Times New Roman" w:hAnsi="Arial" w:cs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07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0772E4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0772E4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772E4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420"/>
      <w:contextualSpacing/>
    </w:pPr>
    <w:rPr>
      <w:b/>
      <w:noProof/>
      <w:position w:val="2"/>
      <w:sz w:val="24"/>
      <w:u w:color="999999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280"/>
    </w:pPr>
    <w:rPr>
      <w:b/>
      <w:noProof/>
      <w:szCs w:val="20"/>
      <w:u w:color="999999"/>
      <w:lang w:val="nl-BE"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B90B6C7B20A499A5BFA90DE80A929" ma:contentTypeVersion="8" ma:contentTypeDescription="Een nieuw document maken." ma:contentTypeScope="" ma:versionID="e901c053ba198608be894cad5140a98b">
  <xsd:schema xmlns:xsd="http://www.w3.org/2001/XMLSchema" xmlns:xs="http://www.w3.org/2001/XMLSchema" xmlns:p="http://schemas.microsoft.com/office/2006/metadata/properties" xmlns:ns2="387549af-fcc5-4b16-8998-98ff6ea290f0" xmlns:ns3="a68b32df-5993-4a25-b4a0-028dd9ad2346" targetNamespace="http://schemas.microsoft.com/office/2006/metadata/properties" ma:root="true" ma:fieldsID="eeac98ac887e933b422b83e57456fa9b" ns2:_="" ns3:_="">
    <xsd:import namespace="387549af-fcc5-4b16-8998-98ff6ea290f0"/>
    <xsd:import namespace="a68b32df-5993-4a25-b4a0-028dd9ad2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549af-fcc5-4b16-8998-98ff6ea29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b32df-5993-4a25-b4a0-028dd9ad2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98690-21AC-417D-96E7-B81A63602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F81D46-137D-4829-AC3D-654EF7778956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a68b32df-5993-4a25-b4a0-028dd9ad2346"/>
    <ds:schemaRef ds:uri="http://purl.org/dc/elements/1.1/"/>
    <ds:schemaRef ds:uri="http://schemas.microsoft.com/office/2006/metadata/properties"/>
    <ds:schemaRef ds:uri="http://schemas.microsoft.com/office/infopath/2007/PartnerControls"/>
    <ds:schemaRef ds:uri="387549af-fcc5-4b16-8998-98ff6ea290f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A2B1973-7746-4468-80EE-1228413C7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549af-fcc5-4b16-8998-98ff6ea290f0"/>
    <ds:schemaRef ds:uri="a68b32df-5993-4a25-b4a0-028dd9ad2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6196D9-D08E-4B23-A7E1-1507A421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</TotalTime>
  <Pages>3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Masset Yves</dc:creator>
  <cp:lastModifiedBy>marc smets</cp:lastModifiedBy>
  <cp:revision>2</cp:revision>
  <cp:lastPrinted>2013-03-13T09:45:00Z</cp:lastPrinted>
  <dcterms:created xsi:type="dcterms:W3CDTF">2018-09-28T17:20:00Z</dcterms:created>
  <dcterms:modified xsi:type="dcterms:W3CDTF">2018-09-28T17:20:00Z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0x010100E37B90B6C7B20A499A5BFA90DE80A929</vt:lpwstr>
  </property>
</Properties>
</file>